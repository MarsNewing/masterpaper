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9C2" w:rsidRPr="00AB1EE0" w:rsidRDefault="00AB1EE0" w:rsidP="00AB1EE0">
      <w:pPr>
        <w:pStyle w:val="1"/>
      </w:pPr>
      <w:r w:rsidRPr="00AB1EE0">
        <w:t>数据模型</w:t>
      </w:r>
    </w:p>
    <w:p w:rsidR="00AB1EE0" w:rsidRDefault="000823BE" w:rsidP="00AB1EE0">
      <w:pPr>
        <w:ind w:firstLine="420"/>
      </w:pPr>
      <w:r>
        <w:rPr>
          <w:rFonts w:hint="eastAsia"/>
        </w:rPr>
        <w:t>最终生成的路网数据结构：</w:t>
      </w:r>
      <w:r w:rsidR="00AB1EE0">
        <w:rPr>
          <w:rFonts w:hint="eastAsia"/>
        </w:rPr>
        <w:t>参照文档</w:t>
      </w:r>
      <w:r>
        <w:rPr>
          <w:rFonts w:hint="eastAsia"/>
        </w:rPr>
        <w:t>《</w:t>
      </w:r>
      <w:r w:rsidRPr="000823BE">
        <w:rPr>
          <w:rFonts w:hint="eastAsia"/>
        </w:rPr>
        <w:t>面向交通仿真的路网数据结构</w:t>
      </w:r>
      <w:r>
        <w:rPr>
          <w:rFonts w:hint="eastAsia"/>
        </w:rPr>
        <w:t>》</w:t>
      </w:r>
    </w:p>
    <w:p w:rsidR="000823BE" w:rsidRDefault="000823BE" w:rsidP="000823BE">
      <w:pPr>
        <w:pStyle w:val="1"/>
      </w:pPr>
      <w:r>
        <w:rPr>
          <w:rFonts w:hint="eastAsia"/>
        </w:rPr>
        <w:t>外部数据</w:t>
      </w:r>
    </w:p>
    <w:p w:rsidR="000823BE" w:rsidRDefault="000823BE" w:rsidP="000823BE">
      <w:pPr>
        <w:ind w:firstLine="420"/>
      </w:pPr>
      <w:r>
        <w:rPr>
          <w:rFonts w:hint="eastAsia"/>
        </w:rPr>
        <w:t>外部输入的数据包括：</w:t>
      </w:r>
    </w:p>
    <w:p w:rsidR="000823BE" w:rsidRDefault="000823BE" w:rsidP="000823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道路中心线命名</w:t>
      </w:r>
      <w:r>
        <w:rPr>
          <w:rFonts w:hint="eastAsia"/>
        </w:rPr>
        <w:t>(</w:t>
      </w:r>
      <w:r>
        <w:t>Road</w:t>
      </w:r>
      <w:r>
        <w:rPr>
          <w:rFonts w:hint="eastAsia"/>
        </w:rPr>
        <w:t>)</w:t>
      </w:r>
    </w:p>
    <w:p w:rsidR="000823BE" w:rsidRDefault="000823BE" w:rsidP="000823BE">
      <w:pPr>
        <w:pStyle w:val="a3"/>
        <w:numPr>
          <w:ilvl w:val="0"/>
          <w:numId w:val="3"/>
        </w:numPr>
        <w:ind w:firstLineChars="0"/>
      </w:pPr>
      <w:r>
        <w:t>交通组织中断点</w:t>
      </w:r>
      <w:r>
        <w:rPr>
          <w:rFonts w:hint="eastAsia"/>
        </w:rPr>
        <w:t>(</w:t>
      </w:r>
      <w:r>
        <w:t>BreakPoint</w:t>
      </w:r>
      <w:r>
        <w:rPr>
          <w:rFonts w:hint="eastAsia"/>
        </w:rPr>
        <w:t>)</w:t>
      </w:r>
    </w:p>
    <w:p w:rsidR="00131C10" w:rsidRDefault="00131C10" w:rsidP="000823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车道数表</w:t>
      </w:r>
    </w:p>
    <w:p w:rsidR="00131C10" w:rsidRDefault="00131C10" w:rsidP="00131C10">
      <w:pPr>
        <w:ind w:left="420" w:firstLineChars="0" w:firstLine="0"/>
      </w:pPr>
    </w:p>
    <w:p w:rsidR="00131C10" w:rsidRDefault="00131C10" w:rsidP="00131C10">
      <w:pPr>
        <w:ind w:left="420" w:firstLineChars="0" w:firstLine="0"/>
        <w:jc w:val="center"/>
      </w:pPr>
      <w:r>
        <w:t>Road</w:t>
      </w:r>
      <w:r w:rsidR="00377192">
        <w:rPr>
          <w:rFonts w:hint="eastAsia"/>
        </w:rPr>
        <w:t>（多线段）</w:t>
      </w:r>
    </w:p>
    <w:tbl>
      <w:tblPr>
        <w:tblStyle w:val="a4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131C10" w:rsidTr="00131C10">
        <w:tc>
          <w:tcPr>
            <w:tcW w:w="1968" w:type="dxa"/>
          </w:tcPr>
          <w:p w:rsidR="00131C10" w:rsidRDefault="00131C10" w:rsidP="00131C10">
            <w:pPr>
              <w:ind w:firstLineChars="0" w:firstLine="0"/>
            </w:pPr>
            <w:r>
              <w:rPr>
                <w:rFonts w:hint="eastAsia"/>
              </w:rPr>
              <w:t>RoadID</w:t>
            </w:r>
          </w:p>
        </w:tc>
        <w:tc>
          <w:tcPr>
            <w:tcW w:w="1969" w:type="dxa"/>
          </w:tcPr>
          <w:p w:rsidR="00131C10" w:rsidRDefault="0092658E" w:rsidP="00131C10">
            <w:pPr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860" w:type="dxa"/>
          </w:tcPr>
          <w:p w:rsidR="00131C10" w:rsidRDefault="0092658E" w:rsidP="00131C10">
            <w:pPr>
              <w:ind w:firstLineChars="0" w:firstLine="0"/>
            </w:pPr>
            <w:r>
              <w:rPr>
                <w:rFonts w:hint="eastAsia"/>
              </w:rPr>
              <w:t>道路编号，唯一值</w:t>
            </w:r>
          </w:p>
        </w:tc>
      </w:tr>
      <w:tr w:rsidR="00131C10" w:rsidTr="00131C10">
        <w:tc>
          <w:tcPr>
            <w:tcW w:w="1968" w:type="dxa"/>
          </w:tcPr>
          <w:p w:rsidR="00131C10" w:rsidRDefault="0092658E" w:rsidP="00131C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RoadName</w:t>
            </w:r>
            <w:proofErr w:type="spellEnd"/>
          </w:p>
        </w:tc>
        <w:tc>
          <w:tcPr>
            <w:tcW w:w="1969" w:type="dxa"/>
          </w:tcPr>
          <w:p w:rsidR="00131C10" w:rsidRDefault="0092658E" w:rsidP="00131C10">
            <w:pPr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860" w:type="dxa"/>
          </w:tcPr>
          <w:p w:rsidR="00131C10" w:rsidRDefault="0092658E" w:rsidP="00131C10">
            <w:pPr>
              <w:ind w:firstLineChars="0" w:firstLine="0"/>
            </w:pPr>
            <w:r>
              <w:rPr>
                <w:rFonts w:hint="eastAsia"/>
              </w:rPr>
              <w:t>道路名称</w:t>
            </w:r>
          </w:p>
        </w:tc>
      </w:tr>
      <w:tr w:rsidR="005B22F0" w:rsidTr="00131C10">
        <w:trPr>
          <w:ins w:id="0" w:author="ming newing" w:date="2015-12-23T20:54:00Z"/>
        </w:trPr>
        <w:tc>
          <w:tcPr>
            <w:tcW w:w="1968" w:type="dxa"/>
          </w:tcPr>
          <w:p w:rsidR="005B22F0" w:rsidRDefault="005B22F0" w:rsidP="00131C10">
            <w:pPr>
              <w:ind w:firstLineChars="0" w:firstLine="0"/>
              <w:rPr>
                <w:ins w:id="1" w:author="ming newing" w:date="2015-12-23T20:54:00Z"/>
              </w:rPr>
            </w:pPr>
            <w:proofErr w:type="spellStart"/>
            <w:ins w:id="2" w:author="ming newing" w:date="2015-12-23T20:54:00Z">
              <w:r>
                <w:rPr>
                  <w:rFonts w:hint="eastAsia"/>
                </w:rPr>
                <w:t>Flow</w:t>
              </w:r>
            </w:ins>
            <w:ins w:id="3" w:author="ming newing" w:date="2015-12-23T20:55:00Z">
              <w:r>
                <w:rPr>
                  <w:rFonts w:hint="eastAsia"/>
                </w:rPr>
                <w:t>Dir</w:t>
              </w:r>
            </w:ins>
            <w:proofErr w:type="spellEnd"/>
          </w:p>
        </w:tc>
        <w:tc>
          <w:tcPr>
            <w:tcW w:w="1969" w:type="dxa"/>
          </w:tcPr>
          <w:p w:rsidR="005B22F0" w:rsidRDefault="005B22F0" w:rsidP="00131C10">
            <w:pPr>
              <w:ind w:firstLineChars="0" w:firstLine="0"/>
              <w:rPr>
                <w:ins w:id="4" w:author="ming newing" w:date="2015-12-23T20:54:00Z"/>
              </w:rPr>
            </w:pPr>
            <w:proofErr w:type="spellStart"/>
            <w:ins w:id="5" w:author="ming newing" w:date="2015-12-23T20:55:00Z">
              <w:r>
                <w:t>I</w:t>
              </w:r>
              <w:r>
                <w:rPr>
                  <w:rFonts w:hint="eastAsia"/>
                </w:rPr>
                <w:t>nt</w:t>
              </w:r>
            </w:ins>
            <w:proofErr w:type="spellEnd"/>
          </w:p>
        </w:tc>
        <w:tc>
          <w:tcPr>
            <w:tcW w:w="3860" w:type="dxa"/>
          </w:tcPr>
          <w:p w:rsidR="005B22F0" w:rsidRDefault="005B22F0" w:rsidP="00131C10">
            <w:pPr>
              <w:ind w:firstLineChars="0" w:firstLine="0"/>
              <w:rPr>
                <w:ins w:id="6" w:author="ming newing" w:date="2015-12-23T20:55:00Z"/>
              </w:rPr>
            </w:pPr>
            <w:ins w:id="7" w:author="ming newing" w:date="2015-12-23T20:55:00Z">
              <w:r>
                <w:rPr>
                  <w:rFonts w:hint="eastAsia"/>
                </w:rPr>
                <w:t>Road</w:t>
              </w:r>
              <w:r>
                <w:rPr>
                  <w:rFonts w:hint="eastAsia"/>
                </w:rPr>
                <w:t>的是单双向标志，</w:t>
              </w:r>
            </w:ins>
          </w:p>
          <w:p w:rsidR="005B22F0" w:rsidRDefault="005B22F0" w:rsidP="00131C10">
            <w:pPr>
              <w:ind w:firstLineChars="0" w:firstLine="0"/>
              <w:rPr>
                <w:ins w:id="8" w:author="ming newing" w:date="2015-12-23T20:55:00Z"/>
              </w:rPr>
            </w:pPr>
            <w:ins w:id="9" w:author="ming newing" w:date="2015-12-23T20:55:00Z">
              <w:r>
                <w:t>0</w:t>
              </w:r>
              <w:r>
                <w:rPr>
                  <w:rFonts w:hint="eastAsia"/>
                </w:rPr>
                <w:t>：</w:t>
              </w:r>
              <w:r>
                <w:t>双向</w:t>
              </w:r>
            </w:ins>
          </w:p>
          <w:p w:rsidR="005B22F0" w:rsidRDefault="005B22F0" w:rsidP="00131C10">
            <w:pPr>
              <w:ind w:firstLineChars="0" w:firstLine="0"/>
              <w:rPr>
                <w:ins w:id="10" w:author="ming newing" w:date="2015-12-23T20:55:00Z"/>
              </w:rPr>
            </w:pPr>
            <w:ins w:id="11" w:author="ming newing" w:date="2015-12-23T20:5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：单向，交通流向与数字化方向相同</w:t>
              </w:r>
            </w:ins>
          </w:p>
          <w:p w:rsidR="005B22F0" w:rsidRDefault="005B22F0" w:rsidP="00131C10">
            <w:pPr>
              <w:ind w:firstLineChars="0" w:firstLine="0"/>
              <w:rPr>
                <w:ins w:id="12" w:author="ming newing" w:date="2015-12-23T20:54:00Z"/>
              </w:rPr>
            </w:pPr>
            <w:ins w:id="13" w:author="ming newing" w:date="2015-12-23T20:55:00Z">
              <w:r>
                <w:rPr>
                  <w:rFonts w:hint="eastAsia"/>
                </w:rPr>
                <w:t>-</w:t>
              </w:r>
              <w:r>
                <w:t>1</w:t>
              </w:r>
              <w:r>
                <w:rPr>
                  <w:rFonts w:hint="eastAsia"/>
                </w:rPr>
                <w:t>：</w:t>
              </w:r>
              <w:r>
                <w:t>单向</w:t>
              </w:r>
              <w:r>
                <w:rPr>
                  <w:rFonts w:hint="eastAsia"/>
                </w:rPr>
                <w:t>，</w:t>
              </w:r>
              <w:r>
                <w:t>交通流</w:t>
              </w:r>
            </w:ins>
            <w:ins w:id="14" w:author="ming newing" w:date="2015-12-23T20:56:00Z">
              <w:r>
                <w:t>向</w:t>
              </w:r>
            </w:ins>
            <w:ins w:id="15" w:author="ming newing" w:date="2015-12-23T20:55:00Z">
              <w:r>
                <w:t>与</w:t>
              </w:r>
            </w:ins>
            <w:ins w:id="16" w:author="ming newing" w:date="2015-12-23T20:56:00Z">
              <w:r>
                <w:t>数字化方向相反</w:t>
              </w:r>
            </w:ins>
          </w:p>
        </w:tc>
      </w:tr>
      <w:tr w:rsidR="00131C10" w:rsidTr="00131C10">
        <w:tc>
          <w:tcPr>
            <w:tcW w:w="1968" w:type="dxa"/>
          </w:tcPr>
          <w:p w:rsidR="00131C10" w:rsidRDefault="0092658E" w:rsidP="00131C10">
            <w:pPr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131C10" w:rsidRDefault="00131C10" w:rsidP="00131C10">
            <w:pPr>
              <w:ind w:firstLineChars="0" w:firstLine="0"/>
            </w:pPr>
          </w:p>
        </w:tc>
        <w:tc>
          <w:tcPr>
            <w:tcW w:w="3860" w:type="dxa"/>
          </w:tcPr>
          <w:p w:rsidR="00131C10" w:rsidRDefault="00131C10" w:rsidP="00131C10">
            <w:pPr>
              <w:ind w:firstLineChars="0" w:firstLine="0"/>
            </w:pPr>
          </w:p>
        </w:tc>
      </w:tr>
    </w:tbl>
    <w:p w:rsidR="00131C10" w:rsidRDefault="00131C10" w:rsidP="00131C10">
      <w:pPr>
        <w:ind w:left="420" w:firstLineChars="0" w:firstLine="0"/>
      </w:pPr>
    </w:p>
    <w:p w:rsidR="0092658E" w:rsidRDefault="0092658E" w:rsidP="00131C10">
      <w:pPr>
        <w:ind w:left="420" w:firstLineChars="0" w:firstLine="0"/>
      </w:pPr>
    </w:p>
    <w:p w:rsidR="0092658E" w:rsidRPr="0092658E" w:rsidRDefault="0092658E" w:rsidP="0092658E">
      <w:pPr>
        <w:ind w:left="420" w:firstLineChars="0" w:firstLine="0"/>
        <w:jc w:val="center"/>
      </w:pPr>
      <w:proofErr w:type="spellStart"/>
      <w:r>
        <w:rPr>
          <w:rFonts w:hint="eastAsia"/>
        </w:rPr>
        <w:t>BreakPoint</w:t>
      </w:r>
      <w:proofErr w:type="spellEnd"/>
      <w:r w:rsidR="00377192">
        <w:rPr>
          <w:rFonts w:hint="eastAsia"/>
        </w:rPr>
        <w:t>（点）</w:t>
      </w:r>
    </w:p>
    <w:tbl>
      <w:tblPr>
        <w:tblStyle w:val="10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92658E" w:rsidRPr="0092658E" w:rsidTr="00573F75">
        <w:tc>
          <w:tcPr>
            <w:tcW w:w="1968" w:type="dxa"/>
          </w:tcPr>
          <w:p w:rsidR="0092658E" w:rsidRPr="0092658E" w:rsidRDefault="00377192" w:rsidP="0092658E">
            <w:pPr>
              <w:ind w:firstLineChars="0" w:firstLine="0"/>
            </w:pPr>
            <w:proofErr w:type="spellStart"/>
            <w:r>
              <w:rPr>
                <w:rFonts w:hint="eastAsia"/>
              </w:rPr>
              <w:t>BreakPointID</w:t>
            </w:r>
            <w:proofErr w:type="spellEnd"/>
          </w:p>
        </w:tc>
        <w:tc>
          <w:tcPr>
            <w:tcW w:w="1969" w:type="dxa"/>
          </w:tcPr>
          <w:p w:rsidR="0092658E" w:rsidRPr="0092658E" w:rsidRDefault="0092658E" w:rsidP="0092658E">
            <w:pPr>
              <w:ind w:firstLineChars="0" w:firstLine="0"/>
            </w:pPr>
            <w:proofErr w:type="spellStart"/>
            <w:r w:rsidRPr="0092658E">
              <w:t>I</w:t>
            </w:r>
            <w:r w:rsidRPr="0092658E">
              <w:rPr>
                <w:rFonts w:hint="eastAsia"/>
              </w:rPr>
              <w:t>nt</w:t>
            </w:r>
            <w:proofErr w:type="spellEnd"/>
          </w:p>
        </w:tc>
        <w:tc>
          <w:tcPr>
            <w:tcW w:w="3860" w:type="dxa"/>
          </w:tcPr>
          <w:p w:rsidR="0092658E" w:rsidRPr="0092658E" w:rsidRDefault="00377192" w:rsidP="0092658E">
            <w:pPr>
              <w:ind w:firstLineChars="0" w:firstLine="0"/>
            </w:pPr>
            <w:r>
              <w:rPr>
                <w:rFonts w:hint="eastAsia"/>
              </w:rPr>
              <w:t>车道数变化的点，唯一值</w:t>
            </w:r>
          </w:p>
        </w:tc>
      </w:tr>
      <w:tr w:rsidR="0092658E" w:rsidRPr="0092658E" w:rsidDel="00022CC7" w:rsidTr="00573F75">
        <w:trPr>
          <w:del w:id="17" w:author="ming newing" w:date="2015-12-22T17:11:00Z"/>
        </w:trPr>
        <w:tc>
          <w:tcPr>
            <w:tcW w:w="1968" w:type="dxa"/>
          </w:tcPr>
          <w:p w:rsidR="0092658E" w:rsidRPr="0092658E" w:rsidDel="00022CC7" w:rsidRDefault="00537B96" w:rsidP="0092658E">
            <w:pPr>
              <w:ind w:firstLineChars="0" w:firstLine="0"/>
              <w:rPr>
                <w:del w:id="18" w:author="ming newing" w:date="2015-12-22T17:11:00Z"/>
              </w:rPr>
            </w:pPr>
            <w:del w:id="19" w:author="ming newing" w:date="2015-12-22T17:11:00Z">
              <w:r w:rsidDel="00022CC7">
                <w:rPr>
                  <w:rFonts w:hint="eastAsia"/>
                </w:rPr>
                <w:delText>RoadID</w:delText>
              </w:r>
            </w:del>
          </w:p>
        </w:tc>
        <w:tc>
          <w:tcPr>
            <w:tcW w:w="1969" w:type="dxa"/>
          </w:tcPr>
          <w:p w:rsidR="0092658E" w:rsidRPr="0092658E" w:rsidDel="00022CC7" w:rsidRDefault="00537B96" w:rsidP="0092658E">
            <w:pPr>
              <w:ind w:firstLineChars="0" w:firstLine="0"/>
              <w:rPr>
                <w:del w:id="20" w:author="ming newing" w:date="2015-12-22T17:11:00Z"/>
              </w:rPr>
            </w:pPr>
            <w:del w:id="21" w:author="ming newing" w:date="2015-12-22T17:11:00Z">
              <w:r w:rsidDel="00022CC7">
                <w:rPr>
                  <w:rFonts w:hint="eastAsia"/>
                </w:rPr>
                <w:delText>Int</w:delText>
              </w:r>
            </w:del>
          </w:p>
        </w:tc>
        <w:tc>
          <w:tcPr>
            <w:tcW w:w="3860" w:type="dxa"/>
          </w:tcPr>
          <w:p w:rsidR="0092658E" w:rsidRPr="0092658E" w:rsidDel="00022CC7" w:rsidRDefault="00537B96" w:rsidP="0092658E">
            <w:pPr>
              <w:ind w:firstLineChars="0" w:firstLine="0"/>
              <w:rPr>
                <w:del w:id="22" w:author="ming newing" w:date="2015-12-22T17:11:00Z"/>
              </w:rPr>
            </w:pPr>
            <w:del w:id="23" w:author="ming newing" w:date="2015-12-22T17:11:00Z">
              <w:r w:rsidDel="00022CC7">
                <w:rPr>
                  <w:rFonts w:hint="eastAsia"/>
                </w:rPr>
                <w:delText>变化点所处的</w:delText>
              </w:r>
              <w:r w:rsidDel="00022CC7">
                <w:rPr>
                  <w:rFonts w:hint="eastAsia"/>
                </w:rPr>
                <w:delText>Road</w:delText>
              </w:r>
              <w:r w:rsidDel="00022CC7">
                <w:delText>的</w:delText>
              </w:r>
              <w:r w:rsidDel="00022CC7">
                <w:delText>Id</w:delText>
              </w:r>
            </w:del>
          </w:p>
        </w:tc>
      </w:tr>
      <w:tr w:rsidR="0092658E" w:rsidRPr="0092658E" w:rsidTr="00573F75">
        <w:tc>
          <w:tcPr>
            <w:tcW w:w="1968" w:type="dxa"/>
          </w:tcPr>
          <w:p w:rsidR="0092658E" w:rsidRPr="0092658E" w:rsidRDefault="0092658E" w:rsidP="0092658E">
            <w:pPr>
              <w:ind w:firstLineChars="0" w:firstLine="0"/>
            </w:pPr>
            <w:r w:rsidRPr="0092658E"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92658E" w:rsidRPr="0092658E" w:rsidRDefault="0092658E" w:rsidP="0092658E">
            <w:pPr>
              <w:ind w:firstLineChars="0" w:firstLine="0"/>
            </w:pPr>
          </w:p>
        </w:tc>
        <w:tc>
          <w:tcPr>
            <w:tcW w:w="3860" w:type="dxa"/>
          </w:tcPr>
          <w:p w:rsidR="0092658E" w:rsidRPr="0092658E" w:rsidRDefault="0092658E" w:rsidP="0092658E">
            <w:pPr>
              <w:ind w:firstLineChars="0" w:firstLine="0"/>
            </w:pPr>
          </w:p>
        </w:tc>
      </w:tr>
    </w:tbl>
    <w:p w:rsidR="0092658E" w:rsidRDefault="0092658E" w:rsidP="00537B96">
      <w:pPr>
        <w:ind w:firstLineChars="0" w:firstLine="0"/>
      </w:pPr>
      <w:bookmarkStart w:id="24" w:name="_GoBack"/>
      <w:bookmarkEnd w:id="24"/>
    </w:p>
    <w:p w:rsidR="00377192" w:rsidRPr="0092658E" w:rsidRDefault="00377192" w:rsidP="00377192">
      <w:pPr>
        <w:ind w:left="420" w:firstLineChars="0" w:firstLine="0"/>
        <w:jc w:val="center"/>
      </w:pPr>
      <w:proofErr w:type="spellStart"/>
      <w:r>
        <w:rPr>
          <w:rFonts w:hint="eastAsia"/>
        </w:rPr>
        <w:t>Lane</w:t>
      </w:r>
      <w:r>
        <w:t>NumChange</w:t>
      </w:r>
      <w:proofErr w:type="spellEnd"/>
      <w:r>
        <w:rPr>
          <w:rFonts w:hint="eastAsia"/>
        </w:rPr>
        <w:t>（</w:t>
      </w:r>
      <w:r w:rsidR="00772DF2">
        <w:rPr>
          <w:rFonts w:hint="eastAsia"/>
        </w:rPr>
        <w:t>表</w:t>
      </w:r>
      <w:r>
        <w:rPr>
          <w:rFonts w:hint="eastAsia"/>
        </w:rPr>
        <w:t>）</w:t>
      </w:r>
    </w:p>
    <w:tbl>
      <w:tblPr>
        <w:tblStyle w:val="10"/>
        <w:tblW w:w="7797" w:type="dxa"/>
        <w:tblInd w:w="420" w:type="dxa"/>
        <w:tblLook w:val="04A0" w:firstRow="1" w:lastRow="0" w:firstColumn="1" w:lastColumn="0" w:noHBand="0" w:noVBand="1"/>
      </w:tblPr>
      <w:tblGrid>
        <w:gridCol w:w="1968"/>
        <w:gridCol w:w="1969"/>
        <w:gridCol w:w="3860"/>
      </w:tblGrid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</w:pPr>
            <w:bookmarkStart w:id="25" w:name="OLE_LINK1"/>
            <w:bookmarkStart w:id="26" w:name="OLE_LINK2"/>
            <w:bookmarkStart w:id="27" w:name="OLE_LINK3"/>
            <w:proofErr w:type="spellStart"/>
            <w:r>
              <w:t>From</w:t>
            </w:r>
            <w:r>
              <w:rPr>
                <w:rFonts w:hint="eastAsia"/>
              </w:rPr>
              <w:t>BreakPointID</w:t>
            </w:r>
            <w:proofErr w:type="spellEnd"/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</w:pPr>
            <w:proofErr w:type="spellStart"/>
            <w:r w:rsidRPr="0092658E">
              <w:t>I</w:t>
            </w:r>
            <w:r w:rsidRPr="0092658E">
              <w:rPr>
                <w:rFonts w:hint="eastAsia"/>
              </w:rPr>
              <w:t>nt</w:t>
            </w:r>
            <w:proofErr w:type="spellEnd"/>
          </w:p>
        </w:tc>
        <w:tc>
          <w:tcPr>
            <w:tcW w:w="3860" w:type="dxa"/>
          </w:tcPr>
          <w:p w:rsidR="00377192" w:rsidRPr="0092658E" w:rsidRDefault="00377192" w:rsidP="00066C2A">
            <w:pPr>
              <w:ind w:firstLineChars="0" w:firstLine="0"/>
            </w:pPr>
            <w:r>
              <w:rPr>
                <w:rFonts w:hint="eastAsia"/>
              </w:rPr>
              <w:t>车道数变化的</w:t>
            </w:r>
            <w:r w:rsidR="00066C2A">
              <w:rPr>
                <w:rFonts w:hint="eastAsia"/>
              </w:rPr>
              <w:t>起始</w:t>
            </w:r>
            <w:r>
              <w:rPr>
                <w:rFonts w:hint="eastAsia"/>
              </w:rPr>
              <w:t>点</w:t>
            </w:r>
            <w:r w:rsidR="00066C2A">
              <w:rPr>
                <w:rFonts w:hint="eastAsia"/>
              </w:rPr>
              <w:t>，如果没有（在</w:t>
            </w:r>
            <w:r w:rsidR="00066C2A">
              <w:rPr>
                <w:rFonts w:hint="eastAsia"/>
              </w:rPr>
              <w:t>Road</w:t>
            </w:r>
            <w:r w:rsidR="00066C2A">
              <w:rPr>
                <w:rFonts w:hint="eastAsia"/>
              </w:rPr>
              <w:t>的两个短处），设为空值（不填）</w:t>
            </w:r>
            <w:r w:rsidR="00066C2A" w:rsidRPr="0092658E">
              <w:rPr>
                <w:rFonts w:hint="eastAsia"/>
              </w:rPr>
              <w:t xml:space="preserve"> </w:t>
            </w:r>
          </w:p>
        </w:tc>
      </w:tr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</w:pPr>
            <w:r>
              <w:t>To</w:t>
            </w:r>
            <w:r w:rsidRPr="00377192">
              <w:t>BreakPointID</w:t>
            </w:r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</w:tcPr>
          <w:p w:rsidR="00377192" w:rsidRPr="0092658E" w:rsidRDefault="00066C2A" w:rsidP="00573F75">
            <w:pPr>
              <w:ind w:firstLineChars="0" w:firstLine="0"/>
            </w:pPr>
            <w:r>
              <w:rPr>
                <w:rFonts w:hint="eastAsia"/>
              </w:rPr>
              <w:t>车道数变化的终止</w:t>
            </w:r>
            <w:proofErr w:type="gramStart"/>
            <w:r>
              <w:rPr>
                <w:rFonts w:hint="eastAsia"/>
              </w:rPr>
              <w:t>点</w:t>
            </w:r>
            <w:r w:rsidRPr="00066C2A">
              <w:rPr>
                <w:rFonts w:hint="eastAsia"/>
              </w:rPr>
              <w:t>如果</w:t>
            </w:r>
            <w:proofErr w:type="gramEnd"/>
            <w:r w:rsidRPr="00066C2A">
              <w:rPr>
                <w:rFonts w:hint="eastAsia"/>
              </w:rPr>
              <w:t>没有（在</w:t>
            </w:r>
            <w:r w:rsidRPr="00066C2A">
              <w:rPr>
                <w:rFonts w:hint="eastAsia"/>
              </w:rPr>
              <w:t>Road</w:t>
            </w:r>
            <w:r w:rsidRPr="00066C2A">
              <w:rPr>
                <w:rFonts w:hint="eastAsia"/>
              </w:rPr>
              <w:t>的两个短处），设为空值（不填）</w:t>
            </w:r>
          </w:p>
        </w:tc>
      </w:tr>
      <w:tr w:rsidR="00537B96" w:rsidRPr="0092658E" w:rsidTr="00573F75">
        <w:tc>
          <w:tcPr>
            <w:tcW w:w="1968" w:type="dxa"/>
          </w:tcPr>
          <w:p w:rsidR="00537B96" w:rsidRDefault="00537B96" w:rsidP="00573F75">
            <w:pPr>
              <w:ind w:firstLineChars="0" w:firstLine="0"/>
            </w:pPr>
            <w:proofErr w:type="spellStart"/>
            <w:r>
              <w:rPr>
                <w:rFonts w:hint="eastAsia"/>
              </w:rPr>
              <w:t>LaneNum</w:t>
            </w:r>
            <w:proofErr w:type="spellEnd"/>
          </w:p>
        </w:tc>
        <w:tc>
          <w:tcPr>
            <w:tcW w:w="1969" w:type="dxa"/>
          </w:tcPr>
          <w:p w:rsidR="00537B96" w:rsidRDefault="00537B96" w:rsidP="00573F75">
            <w:pPr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60" w:type="dxa"/>
          </w:tcPr>
          <w:p w:rsidR="00537B96" w:rsidRDefault="00537B96" w:rsidP="00573F75">
            <w:pPr>
              <w:ind w:firstLineChars="0" w:firstLine="0"/>
            </w:pPr>
            <w:r>
              <w:rPr>
                <w:rFonts w:hint="eastAsia"/>
              </w:rPr>
              <w:t>车道数</w:t>
            </w:r>
          </w:p>
        </w:tc>
      </w:tr>
      <w:tr w:rsidR="00022CC7" w:rsidRPr="0092658E" w:rsidTr="00573F75">
        <w:trPr>
          <w:ins w:id="28" w:author="ming newing" w:date="2015-12-22T17:12:00Z"/>
        </w:trPr>
        <w:tc>
          <w:tcPr>
            <w:tcW w:w="1968" w:type="dxa"/>
          </w:tcPr>
          <w:p w:rsidR="00022CC7" w:rsidRDefault="00022CC7" w:rsidP="00573F75">
            <w:pPr>
              <w:ind w:firstLineChars="0" w:firstLine="0"/>
              <w:rPr>
                <w:ins w:id="29" w:author="ming newing" w:date="2015-12-22T17:12:00Z"/>
              </w:rPr>
            </w:pPr>
            <w:proofErr w:type="spellStart"/>
            <w:ins w:id="30" w:author="ming newing" w:date="2015-12-22T17:12:00Z">
              <w:r>
                <w:rPr>
                  <w:rFonts w:hint="eastAsia"/>
                </w:rPr>
                <w:t>Road</w:t>
              </w:r>
              <w:r>
                <w:t>ID</w:t>
              </w:r>
              <w:proofErr w:type="spellEnd"/>
            </w:ins>
          </w:p>
        </w:tc>
        <w:tc>
          <w:tcPr>
            <w:tcW w:w="1969" w:type="dxa"/>
          </w:tcPr>
          <w:p w:rsidR="00022CC7" w:rsidRDefault="00022CC7" w:rsidP="00573F75">
            <w:pPr>
              <w:ind w:firstLineChars="0" w:firstLine="0"/>
              <w:rPr>
                <w:ins w:id="31" w:author="ming newing" w:date="2015-12-22T17:12:00Z"/>
              </w:rPr>
            </w:pPr>
            <w:proofErr w:type="spellStart"/>
            <w:ins w:id="32" w:author="ming newing" w:date="2015-12-22T17:12:00Z">
              <w:r>
                <w:rPr>
                  <w:rFonts w:hint="eastAsia"/>
                </w:rPr>
                <w:t>I</w:t>
              </w:r>
              <w:r>
                <w:t>nt</w:t>
              </w:r>
              <w:proofErr w:type="spellEnd"/>
            </w:ins>
          </w:p>
        </w:tc>
        <w:tc>
          <w:tcPr>
            <w:tcW w:w="3860" w:type="dxa"/>
          </w:tcPr>
          <w:p w:rsidR="00022CC7" w:rsidRDefault="00022CC7" w:rsidP="00573F75">
            <w:pPr>
              <w:ind w:firstLineChars="0" w:firstLine="0"/>
              <w:rPr>
                <w:ins w:id="33" w:author="ming newing" w:date="2015-12-22T17:12:00Z"/>
              </w:rPr>
            </w:pPr>
            <w:ins w:id="34" w:author="ming newing" w:date="2015-12-22T17:12:00Z">
              <w:r>
                <w:rPr>
                  <w:rFonts w:hint="eastAsia"/>
                </w:rPr>
                <w:t>道路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2D5AA0" w:rsidRPr="0092658E" w:rsidTr="00573F75">
        <w:trPr>
          <w:ins w:id="35" w:author="ming newing" w:date="2015-12-25T15:20:00Z"/>
        </w:trPr>
        <w:tc>
          <w:tcPr>
            <w:tcW w:w="1968" w:type="dxa"/>
          </w:tcPr>
          <w:p w:rsidR="002D5AA0" w:rsidRDefault="002D5AA0" w:rsidP="00573F75">
            <w:pPr>
              <w:ind w:firstLineChars="0" w:firstLine="0"/>
              <w:rPr>
                <w:ins w:id="36" w:author="ming newing" w:date="2015-12-25T15:20:00Z"/>
              </w:rPr>
            </w:pPr>
            <w:proofErr w:type="spellStart"/>
            <w:ins w:id="37" w:author="ming newing" w:date="2015-12-25T15:21:00Z">
              <w:r>
                <w:t>FlowDir</w:t>
              </w:r>
            </w:ins>
            <w:proofErr w:type="spellEnd"/>
          </w:p>
        </w:tc>
        <w:tc>
          <w:tcPr>
            <w:tcW w:w="1969" w:type="dxa"/>
          </w:tcPr>
          <w:p w:rsidR="002D5AA0" w:rsidRDefault="002D5AA0" w:rsidP="00573F75">
            <w:pPr>
              <w:ind w:firstLineChars="0" w:firstLine="0"/>
              <w:rPr>
                <w:ins w:id="38" w:author="ming newing" w:date="2015-12-25T15:20:00Z"/>
              </w:rPr>
            </w:pPr>
            <w:proofErr w:type="spellStart"/>
            <w:ins w:id="39" w:author="ming newing" w:date="2015-12-25T15:21:00Z">
              <w:r>
                <w:rPr>
                  <w:rFonts w:hint="eastAsia"/>
                </w:rPr>
                <w:t>Int</w:t>
              </w:r>
            </w:ins>
            <w:proofErr w:type="spellEnd"/>
          </w:p>
        </w:tc>
        <w:tc>
          <w:tcPr>
            <w:tcW w:w="3860" w:type="dxa"/>
          </w:tcPr>
          <w:p w:rsidR="00FE4562" w:rsidRDefault="00FE4562" w:rsidP="002D5AA0">
            <w:pPr>
              <w:ind w:firstLineChars="0" w:firstLine="0"/>
              <w:rPr>
                <w:ins w:id="40" w:author="ming newing" w:date="2015-12-25T15:27:00Z"/>
              </w:rPr>
            </w:pPr>
            <w:ins w:id="41" w:author="ming newing" w:date="2015-12-25T15:28:00Z">
              <w:r>
                <w:t>从</w:t>
              </w:r>
              <w:proofErr w:type="spellStart"/>
              <w:r w:rsidRPr="00FE4562">
                <w:rPr>
                  <w:b/>
                  <w:i/>
                  <w:rPrChange w:id="42" w:author="ming newing" w:date="2015-12-25T15:28:00Z">
                    <w:rPr/>
                  </w:rPrChange>
                </w:rPr>
                <w:t>FromBreakPoint</w:t>
              </w:r>
              <w:proofErr w:type="spellEnd"/>
              <w:r w:rsidRPr="00FE4562">
                <w:rPr>
                  <w:rFonts w:hint="eastAsia"/>
                  <w:b/>
                  <w:i/>
                  <w:rPrChange w:id="43" w:author="ming newing" w:date="2015-12-25T15:28:00Z">
                    <w:rPr>
                      <w:rFonts w:hint="eastAsia"/>
                    </w:rPr>
                  </w:rPrChange>
                </w:rPr>
                <w:t>到</w:t>
              </w:r>
              <w:proofErr w:type="spellStart"/>
              <w:r w:rsidRPr="00FE4562">
                <w:rPr>
                  <w:b/>
                  <w:i/>
                  <w:rPrChange w:id="44" w:author="ming newing" w:date="2015-12-25T15:28:00Z">
                    <w:rPr/>
                  </w:rPrChange>
                </w:rPr>
                <w:t>ToBreakPoint</w:t>
              </w:r>
              <w:proofErr w:type="spellEnd"/>
              <w:r w:rsidRPr="00FE4562">
                <w:rPr>
                  <w:rFonts w:hint="eastAsia"/>
                  <w:b/>
                  <w:i/>
                  <w:rPrChange w:id="45" w:author="ming newing" w:date="2015-12-25T15:28:00Z">
                    <w:rPr>
                      <w:rFonts w:hint="eastAsia"/>
                    </w:rPr>
                  </w:rPrChange>
                </w:rPr>
                <w:t>的交通流向</w:t>
              </w:r>
              <w:r>
                <w:t>与</w:t>
              </w:r>
              <w:r w:rsidRPr="00FE4562">
                <w:rPr>
                  <w:b/>
                  <w:i/>
                  <w:rPrChange w:id="46" w:author="ming newing" w:date="2015-12-25T15:28:00Z">
                    <w:rPr/>
                  </w:rPrChange>
                </w:rPr>
                <w:t>Road</w:t>
              </w:r>
              <w:r w:rsidRPr="00FE4562">
                <w:rPr>
                  <w:rFonts w:hint="eastAsia"/>
                  <w:b/>
                  <w:i/>
                  <w:rPrChange w:id="47" w:author="ming newing" w:date="2015-12-25T15:28:00Z">
                    <w:rPr>
                      <w:rFonts w:hint="eastAsia"/>
                    </w:rPr>
                  </w:rPrChange>
                </w:rPr>
                <w:t>数字化方向</w:t>
              </w:r>
              <w:r>
                <w:t>的关系</w:t>
              </w:r>
            </w:ins>
          </w:p>
          <w:p w:rsidR="002D5AA0" w:rsidRDefault="002D5AA0" w:rsidP="002D5AA0">
            <w:pPr>
              <w:ind w:firstLineChars="0" w:firstLine="0"/>
              <w:rPr>
                <w:ins w:id="48" w:author="ming newing" w:date="2015-12-25T15:21:00Z"/>
              </w:rPr>
            </w:pPr>
            <w:ins w:id="49" w:author="ming newing" w:date="2015-12-25T15:21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：单向，交通流向与数字化方向相同</w:t>
              </w:r>
            </w:ins>
          </w:p>
          <w:p w:rsidR="002D5AA0" w:rsidRDefault="002D5AA0" w:rsidP="002D5AA0">
            <w:pPr>
              <w:ind w:firstLineChars="0" w:firstLine="0"/>
              <w:rPr>
                <w:ins w:id="50" w:author="ming newing" w:date="2015-12-25T15:20:00Z"/>
              </w:rPr>
            </w:pPr>
            <w:ins w:id="51" w:author="ming newing" w:date="2015-12-25T15:21:00Z">
              <w:r>
                <w:rPr>
                  <w:rFonts w:hint="eastAsia"/>
                </w:rPr>
                <w:t>-1</w:t>
              </w:r>
              <w:r>
                <w:rPr>
                  <w:rFonts w:hint="eastAsia"/>
                </w:rPr>
                <w:t>：单向，交通流向与数字化方向相反</w:t>
              </w:r>
            </w:ins>
          </w:p>
        </w:tc>
      </w:tr>
      <w:tr w:rsidR="00377192" w:rsidRPr="0092658E" w:rsidTr="00573F75">
        <w:tc>
          <w:tcPr>
            <w:tcW w:w="1968" w:type="dxa"/>
          </w:tcPr>
          <w:p w:rsidR="00377192" w:rsidRPr="0092658E" w:rsidRDefault="00377192" w:rsidP="00573F75">
            <w:pPr>
              <w:ind w:firstLineChars="0" w:firstLine="0"/>
            </w:pPr>
            <w:r w:rsidRPr="0092658E">
              <w:rPr>
                <w:rFonts w:hint="eastAsia"/>
              </w:rPr>
              <w:t>其他</w:t>
            </w:r>
          </w:p>
        </w:tc>
        <w:tc>
          <w:tcPr>
            <w:tcW w:w="1969" w:type="dxa"/>
          </w:tcPr>
          <w:p w:rsidR="00377192" w:rsidRPr="0092658E" w:rsidRDefault="00377192" w:rsidP="00573F75">
            <w:pPr>
              <w:ind w:firstLineChars="0" w:firstLine="0"/>
            </w:pPr>
          </w:p>
        </w:tc>
        <w:tc>
          <w:tcPr>
            <w:tcW w:w="3860" w:type="dxa"/>
          </w:tcPr>
          <w:p w:rsidR="00377192" w:rsidRPr="0092658E" w:rsidRDefault="00377192" w:rsidP="00573F75">
            <w:pPr>
              <w:ind w:firstLineChars="0" w:firstLine="0"/>
            </w:pPr>
          </w:p>
        </w:tc>
      </w:tr>
      <w:bookmarkEnd w:id="25"/>
      <w:bookmarkEnd w:id="26"/>
      <w:bookmarkEnd w:id="27"/>
    </w:tbl>
    <w:p w:rsidR="00377192" w:rsidRDefault="00377192" w:rsidP="00131C10">
      <w:pPr>
        <w:ind w:left="420" w:firstLineChars="0" w:firstLine="0"/>
      </w:pPr>
    </w:p>
    <w:p w:rsidR="00066C2A" w:rsidRDefault="00E2735C" w:rsidP="00B800C9">
      <w:pPr>
        <w:ind w:firstLineChars="0" w:firstLine="0"/>
      </w:pPr>
      <w:r>
        <w:object w:dxaOrig="12226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43.3pt" o:ole="">
            <v:imagedata r:id="rId7" o:title=""/>
          </v:shape>
          <o:OLEObject Type="Embed" ProgID="Visio.Drawing.15" ShapeID="_x0000_i1025" DrawAspect="Content" ObjectID="_1520529583" r:id="rId8"/>
        </w:object>
      </w:r>
    </w:p>
    <w:p w:rsidR="00066C2A" w:rsidRDefault="00066C2A" w:rsidP="00131C10">
      <w:pPr>
        <w:ind w:left="420" w:firstLineChars="0" w:firstLine="0"/>
      </w:pPr>
    </w:p>
    <w:p w:rsidR="00066C2A" w:rsidRPr="000823BE" w:rsidRDefault="00066C2A" w:rsidP="00131C10">
      <w:pPr>
        <w:ind w:left="420" w:firstLineChars="0" w:firstLine="0"/>
      </w:pPr>
    </w:p>
    <w:sectPr w:rsidR="00066C2A" w:rsidRPr="000823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FE3" w:rsidRDefault="00FA3FE3" w:rsidP="008D583E">
      <w:pPr>
        <w:ind w:firstLine="420"/>
      </w:pPr>
      <w:r>
        <w:separator/>
      </w:r>
    </w:p>
  </w:endnote>
  <w:endnote w:type="continuationSeparator" w:id="0">
    <w:p w:rsidR="00FA3FE3" w:rsidRDefault="00FA3FE3" w:rsidP="008D58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FE3" w:rsidRDefault="00FA3FE3" w:rsidP="008D583E">
      <w:pPr>
        <w:ind w:firstLine="420"/>
      </w:pPr>
      <w:r>
        <w:separator/>
      </w:r>
    </w:p>
  </w:footnote>
  <w:footnote w:type="continuationSeparator" w:id="0">
    <w:p w:rsidR="00FA3FE3" w:rsidRDefault="00FA3FE3" w:rsidP="008D58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83E" w:rsidRDefault="008D583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57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96755E"/>
    <w:multiLevelType w:val="hybridMultilevel"/>
    <w:tmpl w:val="BB5AF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6C065B"/>
    <w:multiLevelType w:val="multilevel"/>
    <w:tmpl w:val="094A9A3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g newing">
    <w15:presenceInfo w15:providerId="Windows Live" w15:userId="8ef3d2d461dd4b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A1"/>
    <w:rsid w:val="00022CC7"/>
    <w:rsid w:val="00066C2A"/>
    <w:rsid w:val="000823BE"/>
    <w:rsid w:val="00131C10"/>
    <w:rsid w:val="001D69D0"/>
    <w:rsid w:val="002B7A49"/>
    <w:rsid w:val="002D5AA0"/>
    <w:rsid w:val="00377192"/>
    <w:rsid w:val="00537B96"/>
    <w:rsid w:val="005433D4"/>
    <w:rsid w:val="005B22F0"/>
    <w:rsid w:val="00673943"/>
    <w:rsid w:val="00731EAB"/>
    <w:rsid w:val="00772DF2"/>
    <w:rsid w:val="008D583E"/>
    <w:rsid w:val="0092658E"/>
    <w:rsid w:val="00A55419"/>
    <w:rsid w:val="00AB1EE0"/>
    <w:rsid w:val="00AD3898"/>
    <w:rsid w:val="00AF75E2"/>
    <w:rsid w:val="00B307A1"/>
    <w:rsid w:val="00B800C9"/>
    <w:rsid w:val="00CF38BB"/>
    <w:rsid w:val="00E2735C"/>
    <w:rsid w:val="00FA3FE3"/>
    <w:rsid w:val="00FE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28A6BB-8C6A-46C1-97C0-9D753021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19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EE0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1EE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823BE"/>
    <w:pPr>
      <w:ind w:firstLine="420"/>
    </w:pPr>
  </w:style>
  <w:style w:type="table" w:styleId="a4">
    <w:name w:val="Table Grid"/>
    <w:basedOn w:val="a1"/>
    <w:uiPriority w:val="39"/>
    <w:rsid w:val="0013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网格型1"/>
    <w:basedOn w:val="a1"/>
    <w:next w:val="a4"/>
    <w:uiPriority w:val="39"/>
    <w:rsid w:val="00926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022CC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2CC7"/>
    <w:rPr>
      <w:sz w:val="18"/>
      <w:szCs w:val="18"/>
    </w:rPr>
  </w:style>
  <w:style w:type="paragraph" w:styleId="a6">
    <w:name w:val="Revision"/>
    <w:hidden/>
    <w:uiPriority w:val="99"/>
    <w:semiHidden/>
    <w:rsid w:val="00022CC7"/>
  </w:style>
  <w:style w:type="paragraph" w:styleId="a7">
    <w:name w:val="header"/>
    <w:basedOn w:val="a"/>
    <w:link w:val="Char0"/>
    <w:uiPriority w:val="99"/>
    <w:unhideWhenUsed/>
    <w:rsid w:val="008D5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D583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D5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D5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2830</TotalTime>
  <Pages>2</Pages>
  <Words>89</Words>
  <Characters>510</Characters>
  <Application>Microsoft Office Word</Application>
  <DocSecurity>0</DocSecurity>
  <Lines>4</Lines>
  <Paragraphs>1</Paragraphs>
  <ScaleCrop>false</ScaleCrop>
  <Company>微软中国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newing</dc:creator>
  <cp:keywords/>
  <dc:description/>
  <cp:lastModifiedBy>ming newing</cp:lastModifiedBy>
  <cp:revision>14</cp:revision>
  <dcterms:created xsi:type="dcterms:W3CDTF">2015-12-21T03:17:00Z</dcterms:created>
  <dcterms:modified xsi:type="dcterms:W3CDTF">2016-03-26T12:13:00Z</dcterms:modified>
</cp:coreProperties>
</file>